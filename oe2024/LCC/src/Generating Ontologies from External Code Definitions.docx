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79CD" w14:textId="77777777" w:rsidR="00E36CEE" w:rsidRDefault="0092308B" w:rsidP="003922F0">
      <w:pPr>
        <w:pStyle w:val="Heading1"/>
      </w:pPr>
      <w:r>
        <w:t>Generating Ontologies from External Code Definitions</w:t>
      </w:r>
    </w:p>
    <w:p w14:paraId="15B96A9E" w14:textId="77777777" w:rsidR="0092308B" w:rsidRDefault="0092308B"/>
    <w:p w14:paraId="053BEB45" w14:textId="77777777" w:rsidR="0092308B" w:rsidRDefault="0092308B">
      <w:r>
        <w:t>This Annex describes how the OWL (RDF/XML) files in this specification are generated from the published ISO and UN Sources.</w:t>
      </w:r>
      <w:r w:rsidR="003922F0">
        <w:t xml:space="preserve"> This allows the auto</w:t>
      </w:r>
      <w:r w:rsidR="005F1EF0">
        <w:t>mated generation of updated ontologies when ISO/UN publish their updates.</w:t>
      </w:r>
    </w:p>
    <w:p w14:paraId="66BD6E8F" w14:textId="7ABF2115" w:rsidR="0092308B" w:rsidRDefault="00100F9D" w:rsidP="00100F9D">
      <w:pPr>
        <w:jc w:val="right"/>
        <w:pPrChange w:id="0" w:author="Pete Rivett" w:date="2021-11-09T17:53:00Z">
          <w:pPr/>
        </w:pPrChange>
      </w:pPr>
      <w:ins w:id="1" w:author="Pete Rivett" w:date="2021-11-09T17:52:00Z">
        <w:r>
          <w:t>This version updated Nov 8</w:t>
        </w:r>
        <w:r w:rsidRPr="00100F9D">
          <w:rPr>
            <w:vertAlign w:val="superscript"/>
            <w:rPrChange w:id="2" w:author="Pete Rivett" w:date="2021-11-09T17:52:00Z">
              <w:rPr/>
            </w:rPrChange>
          </w:rPr>
          <w:t>th</w:t>
        </w:r>
        <w:r>
          <w:t>, 2021 to reflect changes at LCC version 1.2</w:t>
        </w:r>
      </w:ins>
    </w:p>
    <w:p w14:paraId="0C476282" w14:textId="77777777" w:rsidR="0092308B" w:rsidRDefault="0092308B" w:rsidP="0092308B">
      <w:pPr>
        <w:pStyle w:val="Heading1"/>
      </w:pPr>
      <w:r>
        <w:t>ISO-3166</w:t>
      </w:r>
    </w:p>
    <w:p w14:paraId="299AC0B0" w14:textId="77777777" w:rsidR="0092308B" w:rsidRDefault="0092308B" w:rsidP="0092308B">
      <w:r>
        <w:t>The source is the XML file published by ISO</w:t>
      </w:r>
      <w:r w:rsidR="005F1EF0">
        <w:t xml:space="preserve"> (and available via subscription)</w:t>
      </w:r>
      <w:r>
        <w:t xml:space="preserve"> as iso_country_codes.xml.</w:t>
      </w:r>
    </w:p>
    <w:p w14:paraId="30DEE0E7" w14:textId="77777777" w:rsidR="0092308B" w:rsidRDefault="0092308B" w:rsidP="0092308B">
      <w:r>
        <w:t>This is processed by two separate XSL files (details below) to produce the OWL files.</w:t>
      </w:r>
    </w:p>
    <w:p w14:paraId="7166C3E6" w14:textId="77777777" w:rsidR="0092308B" w:rsidRDefault="0092308B" w:rsidP="0092308B">
      <w:r>
        <w:t>There are common algorithms used by each of these files, as follows:</w:t>
      </w:r>
    </w:p>
    <w:p w14:paraId="0E76416C" w14:textId="77777777" w:rsidR="0092308B" w:rsidRDefault="0092308B" w:rsidP="0092308B">
      <w:pPr>
        <w:pStyle w:val="Heading2"/>
      </w:pPr>
      <w:r>
        <w:t>Camel Case</w:t>
      </w:r>
    </w:p>
    <w:p w14:paraId="69B8913E" w14:textId="77777777" w:rsidR="0092308B" w:rsidRDefault="0092308B" w:rsidP="0092308B">
      <w:r>
        <w:t>This turns a published country, subdivision or territory name into a camel case name used for the URI of the ontology element (a NamedIndividual). The steps are as follows:</w:t>
      </w:r>
    </w:p>
    <w:p w14:paraId="68A8DC86" w14:textId="77777777" w:rsidR="0092308B" w:rsidRDefault="0092308B" w:rsidP="0092308B">
      <w:pPr>
        <w:pStyle w:val="ListParagraph"/>
        <w:numPr>
          <w:ilvl w:val="0"/>
          <w:numId w:val="1"/>
        </w:numPr>
      </w:pPr>
      <w:r>
        <w:t>Split the name into tokens using the space character</w:t>
      </w:r>
    </w:p>
    <w:p w14:paraId="3120FB30" w14:textId="77777777" w:rsidR="0092308B" w:rsidRDefault="0092308B" w:rsidP="0092308B">
      <w:pPr>
        <w:pStyle w:val="ListParagraph"/>
        <w:numPr>
          <w:ilvl w:val="0"/>
          <w:numId w:val="1"/>
        </w:numPr>
      </w:pPr>
      <w:r>
        <w:t>Convert initial character of each token to uppercase</w:t>
      </w:r>
    </w:p>
    <w:p w14:paraId="5951399A" w14:textId="77777777" w:rsidR="0092308B" w:rsidRDefault="0092308B" w:rsidP="0092308B">
      <w:pPr>
        <w:pStyle w:val="ListParagraph"/>
        <w:numPr>
          <w:ilvl w:val="0"/>
          <w:numId w:val="1"/>
        </w:numPr>
      </w:pPr>
      <w:r>
        <w:t>Normalize Unicode characters using the NFD algorithm and omit any characters outside the Basic Latin character set</w:t>
      </w:r>
    </w:p>
    <w:p w14:paraId="1C1BA8A2" w14:textId="77777777" w:rsidR="0092308B" w:rsidRDefault="0092308B" w:rsidP="0092308B">
      <w:pPr>
        <w:pStyle w:val="ListParagraph"/>
        <w:numPr>
          <w:ilvl w:val="0"/>
          <w:numId w:val="1"/>
        </w:numPr>
      </w:pPr>
      <w:r>
        <w:t>Remove apostrophes and periods</w:t>
      </w:r>
    </w:p>
    <w:p w14:paraId="6C21009A" w14:textId="77777777" w:rsidR="0092308B" w:rsidRDefault="0092308B" w:rsidP="0092308B">
      <w:pPr>
        <w:pStyle w:val="ListParagraph"/>
        <w:numPr>
          <w:ilvl w:val="0"/>
          <w:numId w:val="1"/>
        </w:numPr>
      </w:pPr>
      <w:r>
        <w:t>Truncate the string at the first character that is not alphanumeric or hyphen</w:t>
      </w:r>
    </w:p>
    <w:p w14:paraId="49210529" w14:textId="77777777" w:rsidR="0092308B" w:rsidRDefault="00BA1F94" w:rsidP="0092308B">
      <w:pPr>
        <w:pStyle w:val="Heading2"/>
      </w:pPr>
      <w:r>
        <w:t>Country N</w:t>
      </w:r>
      <w:r w:rsidR="0092308B">
        <w:t>ame Overrides</w:t>
      </w:r>
    </w:p>
    <w:p w14:paraId="12CFE16B" w14:textId="77777777" w:rsidR="00BA1F94" w:rsidRDefault="00BA1F94" w:rsidP="0092308B">
      <w:r>
        <w:t xml:space="preserve">In general the URIs for countries use the above </w:t>
      </w:r>
      <w:r w:rsidR="005F1EF0">
        <w:t>Camel</w:t>
      </w:r>
      <w:r>
        <w:t xml:space="preserve"> Case algorithm applied </w:t>
      </w:r>
      <w:r w:rsidR="005F1EF0">
        <w:t>to</w:t>
      </w:r>
      <w:r>
        <w:t xml:space="preserve"> the published short name of the country (the English short name if there are many).</w:t>
      </w:r>
    </w:p>
    <w:p w14:paraId="4C079273" w14:textId="77777777" w:rsidR="0092308B" w:rsidRDefault="0092308B" w:rsidP="0092308B">
      <w:r>
        <w:t xml:space="preserve">To ensure uniqueness of URIs, </w:t>
      </w:r>
      <w:r w:rsidR="005F1EF0">
        <w:t>following</w:t>
      </w:r>
      <w:r>
        <w:t xml:space="preserve"> countries are overridden befo</w:t>
      </w:r>
      <w:r w:rsidR="00BA1F94">
        <w:t>re applying the above algorithm. This table shows the ISO 316</w:t>
      </w:r>
      <w:r w:rsidR="003922F0">
        <w:t xml:space="preserve">6-1 two </w:t>
      </w:r>
      <w:r w:rsidR="00BA1F94">
        <w:t>character code and the name used:</w:t>
      </w:r>
    </w:p>
    <w:p w14:paraId="598A11AE" w14:textId="77777777" w:rsidR="00B67C0B" w:rsidRDefault="00B67C0B" w:rsidP="00B67C0B">
      <w:pPr>
        <w:ind w:left="720"/>
      </w:pPr>
      <w:r>
        <w:t>CC</w:t>
      </w:r>
      <w:r>
        <w:tab/>
        <w:t>Cocos Keeling Islands</w:t>
      </w:r>
    </w:p>
    <w:p w14:paraId="20D51A21" w14:textId="77777777" w:rsidR="00B67C0B" w:rsidRDefault="00B67C0B" w:rsidP="00B67C0B">
      <w:pPr>
        <w:ind w:left="720"/>
      </w:pPr>
      <w:r>
        <w:t>CD</w:t>
      </w:r>
      <w:r>
        <w:tab/>
        <w:t>Congo Democratic Republic Of</w:t>
      </w:r>
    </w:p>
    <w:p w14:paraId="2A581644" w14:textId="77777777" w:rsidR="00B67C0B" w:rsidRDefault="00B67C0B" w:rsidP="00B67C0B">
      <w:pPr>
        <w:ind w:left="720"/>
      </w:pPr>
      <w:r>
        <w:t>KP</w:t>
      </w:r>
      <w:r>
        <w:tab/>
        <w:t>Korea Democratic Peoples Republic Of</w:t>
      </w:r>
    </w:p>
    <w:p w14:paraId="105B03FA" w14:textId="77777777" w:rsidR="00B67C0B" w:rsidRDefault="00B67C0B" w:rsidP="00B67C0B">
      <w:pPr>
        <w:ind w:left="720"/>
      </w:pPr>
      <w:r>
        <w:t>KR</w:t>
      </w:r>
      <w:r>
        <w:tab/>
        <w:t>Korea Republic Of</w:t>
      </w:r>
    </w:p>
    <w:p w14:paraId="0EB4360F" w14:textId="77777777" w:rsidR="00B67C0B" w:rsidRDefault="00B67C0B" w:rsidP="00B67C0B">
      <w:pPr>
        <w:ind w:left="720"/>
      </w:pPr>
      <w:r>
        <w:t>VG</w:t>
      </w:r>
      <w:r>
        <w:tab/>
        <w:t>Virgin Islands British</w:t>
      </w:r>
    </w:p>
    <w:p w14:paraId="328AA5AE" w14:textId="77777777" w:rsidR="00B67C0B" w:rsidRDefault="00B67C0B" w:rsidP="00B67C0B">
      <w:pPr>
        <w:ind w:left="720"/>
      </w:pPr>
      <w:r>
        <w:t>VI</w:t>
      </w:r>
      <w:r>
        <w:tab/>
        <w:t>Virgin Islands US</w:t>
      </w:r>
    </w:p>
    <w:p w14:paraId="0C02E1F3" w14:textId="77777777" w:rsidR="00B67C0B" w:rsidRDefault="00B67C0B" w:rsidP="00BA1F94">
      <w:pPr>
        <w:pStyle w:val="Heading2"/>
      </w:pPr>
    </w:p>
    <w:p w14:paraId="65A2E3AB" w14:textId="77777777" w:rsidR="00BA1F94" w:rsidRDefault="00BA1F94" w:rsidP="00BA1F94">
      <w:pPr>
        <w:pStyle w:val="Heading2"/>
      </w:pPr>
      <w:r>
        <w:t>Country Codes Processing</w:t>
      </w:r>
    </w:p>
    <w:p w14:paraId="35050065" w14:textId="77777777" w:rsidR="00BA1F94" w:rsidRDefault="00BA1F94" w:rsidP="00BA1F94">
      <w:r>
        <w:t>The file ISO-3166-1.rdf is produced using the XSL file ISO-3166-Countries.xsl.</w:t>
      </w:r>
    </w:p>
    <w:p w14:paraId="1BED0467" w14:textId="77777777" w:rsidR="00BA1F94" w:rsidRDefault="00BA1F94" w:rsidP="00BA1F94">
      <w:r>
        <w:t xml:space="preserve">The </w:t>
      </w:r>
      <w:r w:rsidR="005F1EF0">
        <w:t>outline</w:t>
      </w:r>
      <w:r>
        <w:t xml:space="preserve"> of processing as follows:</w:t>
      </w:r>
    </w:p>
    <w:p w14:paraId="6ECE917F" w14:textId="77777777" w:rsidR="00BA1F94" w:rsidRDefault="00BA1F94" w:rsidP="00BA1F94">
      <w:pPr>
        <w:pStyle w:val="ListParagraph"/>
        <w:numPr>
          <w:ilvl w:val="0"/>
          <w:numId w:val="1"/>
        </w:numPr>
      </w:pPr>
      <w:r>
        <w:t>Generate the Ontology element</w:t>
      </w:r>
    </w:p>
    <w:p w14:paraId="05B0AA2E" w14:textId="77777777" w:rsidR="00BA1F94" w:rsidRDefault="00BA1F94" w:rsidP="00BA1F94">
      <w:pPr>
        <w:pStyle w:val="ListParagraph"/>
        <w:numPr>
          <w:ilvl w:val="1"/>
          <w:numId w:val="1"/>
        </w:numPr>
      </w:pPr>
      <w:r>
        <w:t>Include boiler plate information using OMG’s Specification metadata ontology.</w:t>
      </w:r>
    </w:p>
    <w:p w14:paraId="657D4FB2" w14:textId="77777777" w:rsidR="00BA1F94" w:rsidRDefault="00BA1F94" w:rsidP="00BA1F94">
      <w:pPr>
        <w:pStyle w:val="ListParagraph"/>
        <w:numPr>
          <w:ilvl w:val="1"/>
          <w:numId w:val="1"/>
        </w:numPr>
      </w:pPr>
      <w:r>
        <w:t>Insert the timestamp from the ISO XML file as the Dublin Core issued date of the ontology.</w:t>
      </w:r>
    </w:p>
    <w:p w14:paraId="13674738" w14:textId="77777777" w:rsidR="005F1EF0" w:rsidRDefault="00AB6426" w:rsidP="00BA1F94">
      <w:pPr>
        <w:pStyle w:val="ListParagraph"/>
        <w:numPr>
          <w:ilvl w:val="1"/>
          <w:numId w:val="1"/>
        </w:numPr>
      </w:pPr>
      <w:r>
        <w:t>Generate a versionIRI using a hard-coded OMG-format timestamp (needs to be updated each version)</w:t>
      </w:r>
    </w:p>
    <w:p w14:paraId="7C23E3DD" w14:textId="77777777" w:rsidR="00BA1F94" w:rsidRDefault="00BA1F94" w:rsidP="00BA1F94">
      <w:pPr>
        <w:pStyle w:val="ListParagraph"/>
        <w:numPr>
          <w:ilvl w:val="0"/>
          <w:numId w:val="1"/>
        </w:numPr>
      </w:pPr>
      <w:r>
        <w:t>Generate Individuals for the two CodeSets (2 and 3 cha</w:t>
      </w:r>
      <w:r w:rsidR="003922F0">
        <w:t>rac</w:t>
      </w:r>
      <w:r>
        <w:t>ter alphacodes)</w:t>
      </w:r>
    </w:p>
    <w:p w14:paraId="07E9A227" w14:textId="77777777" w:rsidR="005F1EF0" w:rsidRDefault="005F1EF0" w:rsidP="00BA1F94">
      <w:pPr>
        <w:pStyle w:val="ListParagraph"/>
        <w:numPr>
          <w:ilvl w:val="0"/>
          <w:numId w:val="1"/>
        </w:numPr>
      </w:pPr>
      <w:r>
        <w:t>Generate sameAs statements to allow use of URIs in the adopted version of the LCC Standard: United States, UnitedKingdom and CzechRepublic</w:t>
      </w:r>
    </w:p>
    <w:p w14:paraId="28FE783A" w14:textId="75F3B06C" w:rsidR="00BA1F94" w:rsidRDefault="00BA1F94" w:rsidP="00BA1F94">
      <w:pPr>
        <w:pStyle w:val="ListParagraph"/>
        <w:numPr>
          <w:ilvl w:val="0"/>
          <w:numId w:val="1"/>
        </w:numPr>
      </w:pPr>
      <w:r>
        <w:t xml:space="preserve">Generate Individuals for 3 Languages which are referenced by Country elements in ISO-3166 but not yet included in the ISO-367-2 Languages standard. The have language codes of 001, 002 and crs. The latter is included in ISO-367-3 </w:t>
      </w:r>
      <w:del w:id="3" w:author="Pete Rivett" w:date="2021-11-09T17:53:00Z">
        <w:r w:rsidDel="00100F9D">
          <w:delText>but that is not part of the</w:delText>
        </w:r>
      </w:del>
      <w:ins w:id="4" w:author="Pete Rivett" w:date="2021-11-09T17:53:00Z">
        <w:r w:rsidR="00100F9D">
          <w:t>a dummy element for which is created in the same XSL</w:t>
        </w:r>
      </w:ins>
      <w:del w:id="5" w:author="Pete Rivett" w:date="2021-11-09T17:54:00Z">
        <w:r w:rsidDel="00100F9D">
          <w:delText xml:space="preserve"> LCC language ontologies</w:delText>
        </w:r>
      </w:del>
      <w:r>
        <w:t>.</w:t>
      </w:r>
    </w:p>
    <w:p w14:paraId="45571C8A" w14:textId="77777777" w:rsidR="005F1EF0" w:rsidRDefault="005F1EF0" w:rsidP="00BA1F94">
      <w:pPr>
        <w:pStyle w:val="ListParagraph"/>
        <w:numPr>
          <w:ilvl w:val="0"/>
          <w:numId w:val="1"/>
        </w:numPr>
      </w:pPr>
      <w:r>
        <w:t>Process each Country as follows:</w:t>
      </w:r>
    </w:p>
    <w:p w14:paraId="39EEC14F" w14:textId="77777777" w:rsidR="005F1EF0" w:rsidRDefault="005F1EF0" w:rsidP="005F1EF0">
      <w:pPr>
        <w:pStyle w:val="ListParagraph"/>
        <w:numPr>
          <w:ilvl w:val="1"/>
          <w:numId w:val="1"/>
        </w:numPr>
      </w:pPr>
      <w:r>
        <w:t>Generate URI using Country Name Overrides and Camel Case algorithms in previous section</w:t>
      </w:r>
    </w:p>
    <w:p w14:paraId="177AD21D" w14:textId="77777777" w:rsidR="005F1EF0" w:rsidRDefault="005F1EF0" w:rsidP="005F1EF0">
      <w:pPr>
        <w:pStyle w:val="ListParagraph"/>
        <w:numPr>
          <w:ilvl w:val="1"/>
          <w:numId w:val="1"/>
        </w:numPr>
      </w:pPr>
      <w:r>
        <w:t>Process labels for country using specific ontology properties for English and French names (short, long, upper case) with other labels represented using hasLocalName</w:t>
      </w:r>
    </w:p>
    <w:p w14:paraId="5DDB50EA" w14:textId="20C425BC" w:rsidR="005F1EF0" w:rsidRDefault="005F1EF0" w:rsidP="005F1EF0">
      <w:pPr>
        <w:pStyle w:val="ListParagraph"/>
        <w:numPr>
          <w:ilvl w:val="1"/>
          <w:numId w:val="1"/>
        </w:numPr>
        <w:rPr>
          <w:ins w:id="6" w:author="Pete Rivett" w:date="2021-11-09T17:54:00Z"/>
        </w:rPr>
      </w:pPr>
      <w:r>
        <w:t>Process each language marked as Administrative. Look up the 3 character language code from the ISO file in the LCC languages ontology file in order to find the correct LCC URI to link to.</w:t>
      </w:r>
    </w:p>
    <w:p w14:paraId="1FE85293" w14:textId="0D3941CA" w:rsidR="00100F9D" w:rsidRDefault="00100F9D" w:rsidP="005F1EF0">
      <w:pPr>
        <w:pStyle w:val="ListParagraph"/>
        <w:numPr>
          <w:ilvl w:val="1"/>
          <w:numId w:val="1"/>
        </w:numPr>
      </w:pPr>
      <w:ins w:id="7" w:author="Pete Rivett" w:date="2021-11-09T17:54:00Z">
        <w:r>
          <w:t xml:space="preserve">Create a rdfs:label for each </w:t>
        </w:r>
      </w:ins>
      <w:ins w:id="8" w:author="Pete Rivett" w:date="2021-11-09T18:10:00Z">
        <w:r w:rsidR="00056533">
          <w:t>short-</w:t>
        </w:r>
      </w:ins>
      <w:ins w:id="9" w:author="Pete Rivett" w:date="2021-11-09T17:54:00Z">
        <w:r>
          <w:t xml:space="preserve">name which uses </w:t>
        </w:r>
      </w:ins>
      <w:ins w:id="10" w:author="Pete Rivett" w:date="2021-11-09T17:55:00Z">
        <w:r>
          <w:t>(via language code) a language marked as administrative.</w:t>
        </w:r>
      </w:ins>
    </w:p>
    <w:p w14:paraId="41BC0B8E" w14:textId="77777777" w:rsidR="005F1EF0" w:rsidRDefault="005F1EF0" w:rsidP="005F1EF0">
      <w:pPr>
        <w:pStyle w:val="ListParagraph"/>
        <w:numPr>
          <w:ilvl w:val="1"/>
          <w:numId w:val="1"/>
        </w:numPr>
      </w:pPr>
      <w:r>
        <w:t>Include any Remarks in English as values of the hasRemarks property.</w:t>
      </w:r>
    </w:p>
    <w:p w14:paraId="66142BAA" w14:textId="77777777" w:rsidR="005F1EF0" w:rsidRPr="00BA1F94" w:rsidRDefault="005F1EF0" w:rsidP="005F1EF0">
      <w:pPr>
        <w:pStyle w:val="ListParagraph"/>
        <w:numPr>
          <w:ilvl w:val="1"/>
          <w:numId w:val="1"/>
        </w:numPr>
      </w:pPr>
      <w:r>
        <w:t>Process the 2 and 3 character</w:t>
      </w:r>
      <w:r w:rsidR="003922F0">
        <w:t xml:space="preserve"> codes as separate Individuals </w:t>
      </w:r>
      <w:r>
        <w:t>of type Alpha2Code and Alpha3Code respectively.</w:t>
      </w:r>
    </w:p>
    <w:p w14:paraId="2EDBF3DF" w14:textId="77777777" w:rsidR="0092308B" w:rsidRDefault="00AB6426" w:rsidP="00AB6426">
      <w:pPr>
        <w:pStyle w:val="Heading2"/>
      </w:pPr>
      <w:r>
        <w:t>Subdivision Codes Processing</w:t>
      </w:r>
    </w:p>
    <w:p w14:paraId="4727870E" w14:textId="77777777" w:rsidR="00AB6426" w:rsidRDefault="00AB6426" w:rsidP="00AB6426">
      <w:r>
        <w:t xml:space="preserve">The XSL </w:t>
      </w:r>
      <w:r w:rsidR="003922F0">
        <w:t>file</w:t>
      </w:r>
      <w:r>
        <w:t xml:space="preserve"> ISO-3166-Subdivisions.xsl produces many ontology files in the subdirectory Regions, each wit</w:t>
      </w:r>
      <w:r w:rsidR="003922F0">
        <w:t>h</w:t>
      </w:r>
      <w:r>
        <w:t xml:space="preserve"> the name </w:t>
      </w:r>
      <w:r w:rsidR="003922F0">
        <w:t>ISO3166-2-SubdivisionCodes-XX</w:t>
      </w:r>
      <w:r>
        <w:t xml:space="preserve">.rdf where </w:t>
      </w:r>
      <w:r w:rsidR="003922F0">
        <w:t>XX</w:t>
      </w:r>
      <w:r>
        <w:t xml:space="preserve"> is the 2 </w:t>
      </w:r>
      <w:r w:rsidR="003922F0">
        <w:t>character</w:t>
      </w:r>
      <w:r>
        <w:t xml:space="preserve"> code for the country. A file is only produced if the country has subdivisions or </w:t>
      </w:r>
      <w:r w:rsidR="003922F0">
        <w:t>territories</w:t>
      </w:r>
      <w:r>
        <w:t>.</w:t>
      </w:r>
    </w:p>
    <w:p w14:paraId="52750425" w14:textId="77777777" w:rsidR="00AB6426" w:rsidRDefault="00AB6426" w:rsidP="00AB6426">
      <w:r>
        <w:t>A further output is the list of such files which is incorporated into the About file by adding boilerplate.</w:t>
      </w:r>
    </w:p>
    <w:p w14:paraId="6E2CD408" w14:textId="77777777" w:rsidR="00AB6426" w:rsidRDefault="00AB6426" w:rsidP="00AB6426">
      <w:r>
        <w:t>The outline of processing is as follows:</w:t>
      </w:r>
    </w:p>
    <w:p w14:paraId="48CF39E1" w14:textId="77777777" w:rsidR="00AB6426" w:rsidRDefault="00AB6426" w:rsidP="00AB6426">
      <w:pPr>
        <w:pStyle w:val="ListParagraph"/>
        <w:numPr>
          <w:ilvl w:val="0"/>
          <w:numId w:val="1"/>
        </w:numPr>
      </w:pPr>
      <w:r>
        <w:t>For each country that has a subdivision or territory</w:t>
      </w:r>
    </w:p>
    <w:p w14:paraId="50EC5A0F" w14:textId="77777777" w:rsidR="00AB6426" w:rsidRPr="00AB6426" w:rsidRDefault="00AB6426" w:rsidP="00AB6426">
      <w:pPr>
        <w:pStyle w:val="ListParagraph"/>
        <w:numPr>
          <w:ilvl w:val="1"/>
          <w:numId w:val="1"/>
        </w:numPr>
      </w:pPr>
      <w:r>
        <w:t>Create a file in the Regions subdirectory</w:t>
      </w:r>
    </w:p>
    <w:p w14:paraId="1647CBD1" w14:textId="77777777" w:rsidR="00AB6426" w:rsidRDefault="00AB6426" w:rsidP="00AB6426">
      <w:pPr>
        <w:pStyle w:val="ListParagraph"/>
        <w:numPr>
          <w:ilvl w:val="1"/>
          <w:numId w:val="1"/>
        </w:numPr>
      </w:pPr>
      <w:r>
        <w:t>Generate the Ontology element</w:t>
      </w:r>
    </w:p>
    <w:p w14:paraId="5B62C6A6" w14:textId="77777777" w:rsidR="00AB6426" w:rsidRDefault="00AB6426" w:rsidP="00AB6426">
      <w:pPr>
        <w:pStyle w:val="ListParagraph"/>
        <w:numPr>
          <w:ilvl w:val="2"/>
          <w:numId w:val="1"/>
        </w:numPr>
      </w:pPr>
      <w:r>
        <w:t>Include boiler plate information using OMG’s Specification metadata ontology.</w:t>
      </w:r>
    </w:p>
    <w:p w14:paraId="776BB135" w14:textId="77777777" w:rsidR="00AB6426" w:rsidRDefault="00AB6426" w:rsidP="00AB6426">
      <w:pPr>
        <w:pStyle w:val="ListParagraph"/>
        <w:numPr>
          <w:ilvl w:val="2"/>
          <w:numId w:val="1"/>
        </w:numPr>
      </w:pPr>
      <w:r>
        <w:t>Insert the timestamp from the ISO XML file as the Dublin Core issued date of the ontology.</w:t>
      </w:r>
    </w:p>
    <w:p w14:paraId="797A3576" w14:textId="77777777" w:rsidR="00AB6426" w:rsidRDefault="00AB6426" w:rsidP="00AB6426">
      <w:pPr>
        <w:pStyle w:val="ListParagraph"/>
        <w:numPr>
          <w:ilvl w:val="2"/>
          <w:numId w:val="1"/>
        </w:numPr>
      </w:pPr>
      <w:r>
        <w:t>Generate a versionIRI using a hard-coded OMG-format timestamp (needs to be updated each version)</w:t>
      </w:r>
    </w:p>
    <w:p w14:paraId="6061EFC5" w14:textId="77777777" w:rsidR="00AB6426" w:rsidRDefault="00AB6426" w:rsidP="00AB6426">
      <w:pPr>
        <w:pStyle w:val="ListParagraph"/>
        <w:numPr>
          <w:ilvl w:val="2"/>
          <w:numId w:val="1"/>
        </w:numPr>
      </w:pPr>
      <w:r>
        <w:t>For each category (e.g. “county’, “district”) for the country in the ISO XML file:</w:t>
      </w:r>
    </w:p>
    <w:p w14:paraId="283834CE" w14:textId="689D8DEA" w:rsidR="00AB6426" w:rsidRDefault="00AB6426" w:rsidP="00AB6426">
      <w:pPr>
        <w:pStyle w:val="ListParagraph"/>
        <w:numPr>
          <w:ilvl w:val="3"/>
          <w:numId w:val="1"/>
        </w:numPr>
        <w:rPr>
          <w:ins w:id="11" w:author="Pete Rivett" w:date="2021-11-09T18:12:00Z"/>
        </w:rPr>
      </w:pPr>
      <w:r>
        <w:lastRenderedPageBreak/>
        <w:t xml:space="preserve">Generate an Individual of class GeographicRegionKind. The URI is the </w:t>
      </w:r>
      <w:del w:id="12" w:author="Pete Rivett" w:date="2021-11-09T17:56:00Z">
        <w:r w:rsidDel="00100F9D">
          <w:delText>English name</w:delText>
        </w:r>
      </w:del>
      <w:ins w:id="13" w:author="Pete Rivett" w:date="2021-11-09T17:56:00Z">
        <w:r w:rsidR="00100F9D">
          <w:t>(numeric) id property</w:t>
        </w:r>
      </w:ins>
      <w:r>
        <w:t xml:space="preserve"> of the category </w:t>
      </w:r>
      <w:del w:id="14" w:author="Pete Rivett" w:date="2021-11-09T17:56:00Z">
        <w:r w:rsidDel="00100F9D">
          <w:delText xml:space="preserve">converted to Camel Case </w:delText>
        </w:r>
      </w:del>
      <w:r>
        <w:t xml:space="preserve">and appended to the URI </w:t>
      </w:r>
      <w:r w:rsidR="00B67C0B">
        <w:t>of</w:t>
      </w:r>
      <w:r>
        <w:t xml:space="preserve"> the country-specific ontology</w:t>
      </w:r>
      <w:ins w:id="15" w:author="Pete Rivett" w:date="2021-11-09T17:56:00Z">
        <w:r w:rsidR="00100F9D">
          <w:t xml:space="preserve"> with a </w:t>
        </w:r>
      </w:ins>
      <w:ins w:id="16" w:author="Pete Rivett" w:date="2021-11-09T17:57:00Z">
        <w:r w:rsidR="00100F9D">
          <w:t>suffix of “</w:t>
        </w:r>
      </w:ins>
      <w:ins w:id="17" w:author="Pete Rivett" w:date="2021-11-09T17:58:00Z">
        <w:r w:rsidR="00100F9D">
          <w:t>-</w:t>
        </w:r>
      </w:ins>
      <w:ins w:id="18" w:author="Pete Rivett" w:date="2021-11-09T17:57:00Z">
        <w:r w:rsidR="00100F9D">
          <w:t>RegionKind”</w:t>
        </w:r>
      </w:ins>
    </w:p>
    <w:p w14:paraId="591C5E44" w14:textId="1FE86F8A" w:rsidR="00056533" w:rsidRDefault="00056533" w:rsidP="00C568BB">
      <w:pPr>
        <w:pStyle w:val="ListParagraph"/>
        <w:numPr>
          <w:ilvl w:val="3"/>
          <w:numId w:val="1"/>
        </w:numPr>
        <w:rPr>
          <w:ins w:id="19" w:author="Pete Rivett" w:date="2021-11-09T18:13:00Z"/>
        </w:rPr>
        <w:pPrChange w:id="20" w:author="Pete Rivett" w:date="2021-11-09T18:14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21" w:author="Pete Rivett" w:date="2021-11-09T18:13:00Z">
        <w:r>
          <w:t xml:space="preserve">Create a rdfs:label for each </w:t>
        </w:r>
      </w:ins>
      <w:ins w:id="22" w:author="Pete Rivett" w:date="2021-11-09T18:14:00Z">
        <w:r>
          <w:t>c</w:t>
        </w:r>
        <w:r>
          <w:t>ategory-name</w:t>
        </w:r>
        <w:r>
          <w:t xml:space="preserve"> </w:t>
        </w:r>
      </w:ins>
      <w:ins w:id="23" w:author="Pete Rivett" w:date="2021-11-09T18:13:00Z">
        <w:r>
          <w:t>which uses (via language code) a language marked as administrative.</w:t>
        </w:r>
      </w:ins>
    </w:p>
    <w:p w14:paraId="7F5A384C" w14:textId="4741F75D" w:rsidR="00056533" w:rsidDel="00056533" w:rsidRDefault="00056533" w:rsidP="00AB6426">
      <w:pPr>
        <w:pStyle w:val="ListParagraph"/>
        <w:numPr>
          <w:ilvl w:val="3"/>
          <w:numId w:val="1"/>
        </w:numPr>
        <w:rPr>
          <w:del w:id="24" w:author="Pete Rivett" w:date="2021-11-09T18:13:00Z"/>
        </w:rPr>
      </w:pPr>
    </w:p>
    <w:p w14:paraId="0F4E8D51" w14:textId="77777777" w:rsidR="00B67C0B" w:rsidRDefault="00B67C0B" w:rsidP="00B67C0B">
      <w:pPr>
        <w:pStyle w:val="ListParagraph"/>
        <w:numPr>
          <w:ilvl w:val="2"/>
          <w:numId w:val="1"/>
        </w:numPr>
      </w:pPr>
      <w:r>
        <w:t>For each subdivision in the ISO XML file</w:t>
      </w:r>
    </w:p>
    <w:p w14:paraId="53902508" w14:textId="7B610532" w:rsidR="00B67C0B" w:rsidRDefault="00B67C0B" w:rsidP="00B67C0B">
      <w:pPr>
        <w:pStyle w:val="ListParagraph"/>
        <w:numPr>
          <w:ilvl w:val="3"/>
          <w:numId w:val="1"/>
        </w:numPr>
      </w:pPr>
      <w:r>
        <w:t xml:space="preserve">Generate an individual of class </w:t>
      </w:r>
      <w:r w:rsidR="00266495">
        <w:t>Country</w:t>
      </w:r>
      <w:r>
        <w:t xml:space="preserve">Subdivision. The URI is the </w:t>
      </w:r>
      <w:del w:id="25" w:author="Pete Rivett" w:date="2021-11-09T17:57:00Z">
        <w:r w:rsidDel="00100F9D">
          <w:delText>English name</w:delText>
        </w:r>
      </w:del>
      <w:ins w:id="26" w:author="Pete Rivett" w:date="2021-11-09T17:57:00Z">
        <w:r w:rsidR="00100F9D">
          <w:t>code</w:t>
        </w:r>
      </w:ins>
      <w:r>
        <w:t xml:space="preserve"> of the subdivision </w:t>
      </w:r>
      <w:ins w:id="27" w:author="Pete Rivett" w:date="2021-11-09T17:57:00Z">
        <w:r w:rsidR="00100F9D">
          <w:t>(the 2 character language code followe</w:t>
        </w:r>
      </w:ins>
      <w:ins w:id="28" w:author="Pete Rivett" w:date="2021-11-09T17:58:00Z">
        <w:r w:rsidR="00100F9D">
          <w:t xml:space="preserve">d by hyphen and a region code e.g. US-TX) </w:t>
        </w:r>
      </w:ins>
      <w:del w:id="29" w:author="Pete Rivett" w:date="2021-11-09T17:58:00Z">
        <w:r w:rsidDel="00100F9D">
          <w:delText xml:space="preserve">converted to Camel Case and </w:delText>
        </w:r>
      </w:del>
      <w:r>
        <w:t>appended to the URI of the country-specific ontology</w:t>
      </w:r>
      <w:ins w:id="30" w:author="Pete Rivett" w:date="2021-11-09T17:58:00Z">
        <w:r w:rsidR="00100F9D">
          <w:t xml:space="preserve"> </w:t>
        </w:r>
        <w:r w:rsidR="00100F9D">
          <w:t>with a suffix of “</w:t>
        </w:r>
        <w:r w:rsidR="00100F9D">
          <w:t>-</w:t>
        </w:r>
      </w:ins>
      <w:ins w:id="31" w:author="Pete Rivett" w:date="2021-11-09T17:59:00Z">
        <w:r w:rsidR="00100F9D">
          <w:t>Subdivision</w:t>
        </w:r>
      </w:ins>
      <w:ins w:id="32" w:author="Pete Rivett" w:date="2021-11-09T17:58:00Z">
        <w:r w:rsidR="00100F9D">
          <w:t>”</w:t>
        </w:r>
      </w:ins>
      <w:r>
        <w:t>. The following overrides are required to ensure uniqueness</w:t>
      </w:r>
      <w:r w:rsidR="00266495">
        <w:t>, where a country has subdivisions with the same name at different levels</w:t>
      </w:r>
      <w:r>
        <w:t>. The following list the code and the actual name used:</w:t>
      </w:r>
    </w:p>
    <w:p w14:paraId="5BE97E1E" w14:textId="77777777" w:rsidR="007503DD" w:rsidRDefault="007503DD" w:rsidP="00266495">
      <w:pPr>
        <w:tabs>
          <w:tab w:val="left" w:pos="3960"/>
        </w:tabs>
        <w:ind w:left="2880"/>
      </w:pPr>
      <w:r>
        <w:t>AZ-SA</w:t>
      </w:r>
      <w:r>
        <w:tab/>
        <w:t>Ski-Municipality</w:t>
      </w:r>
    </w:p>
    <w:p w14:paraId="2798396A" w14:textId="77777777" w:rsidR="007503DD" w:rsidRDefault="007503DD" w:rsidP="00266495">
      <w:pPr>
        <w:tabs>
          <w:tab w:val="left" w:pos="3960"/>
        </w:tabs>
        <w:ind w:left="2880"/>
      </w:pPr>
      <w:r>
        <w:t>AZ-YE</w:t>
      </w:r>
      <w:r>
        <w:tab/>
        <w:t>Yevlax-Municipality</w:t>
      </w:r>
    </w:p>
    <w:p w14:paraId="15DF5C4B" w14:textId="77777777" w:rsidR="007503DD" w:rsidRDefault="007503DD" w:rsidP="00266495">
      <w:pPr>
        <w:tabs>
          <w:tab w:val="left" w:pos="3960"/>
        </w:tabs>
        <w:ind w:left="2880"/>
      </w:pPr>
      <w:r>
        <w:t>AZ-LA</w:t>
      </w:r>
      <w:r>
        <w:tab/>
        <w:t>Lnkran-Municipality</w:t>
      </w:r>
    </w:p>
    <w:p w14:paraId="34E47958" w14:textId="77777777" w:rsidR="007503DD" w:rsidRDefault="007503DD" w:rsidP="00266495">
      <w:pPr>
        <w:tabs>
          <w:tab w:val="left" w:pos="3960"/>
        </w:tabs>
        <w:ind w:left="2880"/>
      </w:pPr>
      <w:r>
        <w:t>BG-22</w:t>
      </w:r>
      <w:r>
        <w:tab/>
        <w:t>SofiaStolitsa</w:t>
      </w:r>
    </w:p>
    <w:p w14:paraId="3C10057A" w14:textId="77777777" w:rsidR="007503DD" w:rsidRDefault="007503DD" w:rsidP="00266495">
      <w:pPr>
        <w:tabs>
          <w:tab w:val="left" w:pos="3960"/>
        </w:tabs>
        <w:ind w:left="2880"/>
      </w:pPr>
      <w:r>
        <w:t>HU-VM</w:t>
      </w:r>
      <w:r>
        <w:tab/>
        <w:t>Veszprem-City</w:t>
      </w:r>
    </w:p>
    <w:p w14:paraId="4DAEF15C" w14:textId="77777777" w:rsidR="007503DD" w:rsidRDefault="007503DD" w:rsidP="00266495">
      <w:pPr>
        <w:tabs>
          <w:tab w:val="left" w:pos="3960"/>
        </w:tabs>
        <w:ind w:left="2880"/>
      </w:pPr>
      <w:r>
        <w:t>LA-VT</w:t>
      </w:r>
      <w:r>
        <w:tab/>
        <w:t>Viangchan-Prefecture</w:t>
      </w:r>
    </w:p>
    <w:p w14:paraId="4B6E40AB" w14:textId="77777777" w:rsidR="007503DD" w:rsidRDefault="007503DD" w:rsidP="00266495">
      <w:pPr>
        <w:tabs>
          <w:tab w:val="left" w:pos="3960"/>
        </w:tabs>
        <w:ind w:left="2880"/>
      </w:pPr>
      <w:r>
        <w:t>MU-PU</w:t>
      </w:r>
      <w:r>
        <w:tab/>
        <w:t>PortLouis-City</w:t>
      </w:r>
    </w:p>
    <w:p w14:paraId="5FB3CFB0" w14:textId="77777777" w:rsidR="007503DD" w:rsidRDefault="007503DD" w:rsidP="00266495">
      <w:pPr>
        <w:tabs>
          <w:tab w:val="left" w:pos="3960"/>
        </w:tabs>
        <w:ind w:left="2880"/>
      </w:pPr>
      <w:r>
        <w:t>MZ-MPM</w:t>
      </w:r>
      <w:r>
        <w:tab/>
        <w:t>Maputo-City</w:t>
      </w:r>
    </w:p>
    <w:p w14:paraId="10337E8A" w14:textId="77777777" w:rsidR="007503DD" w:rsidRDefault="007503DD" w:rsidP="00266495">
      <w:pPr>
        <w:tabs>
          <w:tab w:val="left" w:pos="3960"/>
        </w:tabs>
        <w:ind w:left="2880"/>
      </w:pPr>
      <w:r>
        <w:t>TW-HSZ</w:t>
      </w:r>
      <w:r>
        <w:tab/>
        <w:t>Hsinchu-City</w:t>
      </w:r>
    </w:p>
    <w:p w14:paraId="228A2151" w14:textId="77777777" w:rsidR="007503DD" w:rsidRDefault="007503DD" w:rsidP="00266495">
      <w:pPr>
        <w:tabs>
          <w:tab w:val="left" w:pos="3960"/>
        </w:tabs>
        <w:ind w:left="2880"/>
      </w:pPr>
      <w:r>
        <w:t>TW-CYI</w:t>
      </w:r>
      <w:r>
        <w:tab/>
        <w:t>Chiayi-City</w:t>
      </w:r>
    </w:p>
    <w:p w14:paraId="282CE835" w14:textId="77777777" w:rsidR="007503DD" w:rsidRDefault="007503DD" w:rsidP="00266495">
      <w:pPr>
        <w:tabs>
          <w:tab w:val="left" w:pos="3960"/>
        </w:tabs>
        <w:ind w:left="2880"/>
      </w:pPr>
      <w:r>
        <w:t>UZ-TK</w:t>
      </w:r>
      <w:r>
        <w:tab/>
        <w:t>Toshkent-City</w:t>
      </w:r>
    </w:p>
    <w:p w14:paraId="5DD5138A" w14:textId="77777777" w:rsidR="00266495" w:rsidRDefault="00266495" w:rsidP="00B67C0B">
      <w:pPr>
        <w:pStyle w:val="ListParagraph"/>
        <w:numPr>
          <w:ilvl w:val="3"/>
          <w:numId w:val="1"/>
        </w:numPr>
      </w:pPr>
      <w:r>
        <w:t>Link to the category via isClassifiedBy property</w:t>
      </w:r>
    </w:p>
    <w:p w14:paraId="36CDA55F" w14:textId="37D3B94F" w:rsidR="00056533" w:rsidRDefault="00056533" w:rsidP="00056533">
      <w:pPr>
        <w:pStyle w:val="ListParagraph"/>
        <w:numPr>
          <w:ilvl w:val="3"/>
          <w:numId w:val="1"/>
        </w:numPr>
        <w:rPr>
          <w:ins w:id="33" w:author="Pete Rivett" w:date="2021-11-09T18:08:00Z"/>
        </w:rPr>
        <w:pPrChange w:id="34" w:author="Pete Rivett" w:date="2021-11-09T18:0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5" w:author="Pete Rivett" w:date="2021-11-09T18:08:00Z">
        <w:r>
          <w:t xml:space="preserve">Create a rdfs:label for each </w:t>
        </w:r>
      </w:ins>
      <w:ins w:id="36" w:author="Pete Rivett" w:date="2021-11-09T18:10:00Z">
        <w:r>
          <w:t>subdivision-locale</w:t>
        </w:r>
      </w:ins>
      <w:ins w:id="37" w:author="Pete Rivett" w:date="2021-11-09T18:08:00Z">
        <w:r>
          <w:t xml:space="preserve"> name which uses (via language code) a language marked as administrative.</w:t>
        </w:r>
      </w:ins>
    </w:p>
    <w:p w14:paraId="525B909D" w14:textId="54114DA4" w:rsidR="00B67C0B" w:rsidRDefault="00266495" w:rsidP="00B67C0B">
      <w:pPr>
        <w:pStyle w:val="ListParagraph"/>
        <w:numPr>
          <w:ilvl w:val="3"/>
          <w:numId w:val="1"/>
        </w:numPr>
        <w:rPr>
          <w:ins w:id="38" w:author="Pete Rivett" w:date="2021-11-09T17:59:00Z"/>
        </w:rPr>
      </w:pPr>
      <w:r>
        <w:t>Link to the country and any parent subdivision</w:t>
      </w:r>
    </w:p>
    <w:p w14:paraId="36DC7DCC" w14:textId="03925274" w:rsidR="00100F9D" w:rsidRDefault="00100F9D" w:rsidP="00B67C0B">
      <w:pPr>
        <w:pStyle w:val="ListParagraph"/>
        <w:numPr>
          <w:ilvl w:val="3"/>
          <w:numId w:val="1"/>
        </w:numPr>
      </w:pPr>
      <w:ins w:id="39" w:author="Pete Rivett" w:date="2021-11-09T17:59:00Z">
        <w:r>
          <w:t>Create a further individual with a URI obtained by appending the</w:t>
        </w:r>
      </w:ins>
      <w:ins w:id="40" w:author="Pete Rivett" w:date="2021-11-09T18:00:00Z">
        <w:r>
          <w:t xml:space="preserve"> camelCased first administrative name to the URI of the country-specific ontology; and with no properties except a sameAs link to the main Individual.</w:t>
        </w:r>
      </w:ins>
    </w:p>
    <w:p w14:paraId="1DC7BE10" w14:textId="77777777" w:rsidR="00266495" w:rsidRDefault="00266495" w:rsidP="00B67C0B">
      <w:pPr>
        <w:pStyle w:val="ListParagraph"/>
        <w:numPr>
          <w:ilvl w:val="3"/>
          <w:numId w:val="1"/>
        </w:numPr>
      </w:pPr>
      <w:r>
        <w:t xml:space="preserve">If the ISO file has property subdivision-related-country then create a sameAs link to the element in the ISO-3166-1 ontology </w:t>
      </w:r>
    </w:p>
    <w:p w14:paraId="12D33C4A" w14:textId="4D796036" w:rsidR="00266495" w:rsidRDefault="00266495" w:rsidP="00B67C0B">
      <w:pPr>
        <w:pStyle w:val="ListParagraph"/>
        <w:numPr>
          <w:ilvl w:val="3"/>
          <w:numId w:val="1"/>
        </w:numPr>
      </w:pPr>
      <w:r>
        <w:t>Process the subdivision code as an Individual of class GeographicRegionIdentifier</w:t>
      </w:r>
      <w:ins w:id="41" w:author="Pete Rivett" w:date="2021-11-09T18:05:00Z">
        <w:r w:rsidR="00873730">
          <w:t xml:space="preserve">. </w:t>
        </w:r>
      </w:ins>
      <w:ins w:id="42" w:author="Pete Rivett" w:date="2021-11-09T18:06:00Z">
        <w:r w:rsidR="00873730">
          <w:t>The URI is the code of the subdivision appended to the URI of the country-specific ontology with a suffix of “</w:t>
        </w:r>
      </w:ins>
      <w:ins w:id="43" w:author="Pete Rivett" w:date="2021-11-09T18:05:00Z">
        <w:r w:rsidR="00873730">
          <w:t>-RegionIdentifie</w:t>
        </w:r>
      </w:ins>
      <w:ins w:id="44" w:author="Pete Rivett" w:date="2021-11-09T18:06:00Z">
        <w:r w:rsidR="006435EB">
          <w:t>r</w:t>
        </w:r>
        <w:r w:rsidR="00873730">
          <w:t>"</w:t>
        </w:r>
      </w:ins>
      <w:ins w:id="45" w:author="Pete Rivett" w:date="2021-11-09T18:05:00Z">
        <w:r w:rsidR="00873730">
          <w:t>.</w:t>
        </w:r>
      </w:ins>
    </w:p>
    <w:p w14:paraId="4CBC9981" w14:textId="77777777" w:rsidR="00266495" w:rsidRDefault="00266495" w:rsidP="00B67C0B">
      <w:pPr>
        <w:pStyle w:val="ListParagraph"/>
        <w:numPr>
          <w:ilvl w:val="3"/>
          <w:numId w:val="1"/>
        </w:numPr>
      </w:pPr>
      <w:r>
        <w:t>Recursively process any subdivisions of the subdivision</w:t>
      </w:r>
    </w:p>
    <w:p w14:paraId="7A59D3A9" w14:textId="77777777" w:rsidR="00B67C0B" w:rsidRDefault="00B67C0B" w:rsidP="00266495">
      <w:pPr>
        <w:pStyle w:val="ListParagraph"/>
        <w:ind w:left="2880"/>
      </w:pPr>
    </w:p>
    <w:p w14:paraId="6319E684" w14:textId="77777777" w:rsidR="00AB6426" w:rsidRDefault="00AB6426" w:rsidP="00AB6426">
      <w:pPr>
        <w:pStyle w:val="ListParagraph"/>
        <w:numPr>
          <w:ilvl w:val="2"/>
          <w:numId w:val="1"/>
        </w:numPr>
      </w:pPr>
      <w:r>
        <w:t>For each territory in the ISO XML file</w:t>
      </w:r>
    </w:p>
    <w:p w14:paraId="73AD33FC" w14:textId="3A77254E" w:rsidR="00AB6426" w:rsidRDefault="00AB6426" w:rsidP="00AB6426">
      <w:pPr>
        <w:pStyle w:val="ListParagraph"/>
        <w:numPr>
          <w:ilvl w:val="3"/>
          <w:numId w:val="1"/>
        </w:numPr>
        <w:rPr>
          <w:ins w:id="46" w:author="Pete Rivett" w:date="2021-11-09T18:12:00Z"/>
        </w:rPr>
      </w:pPr>
      <w:r>
        <w:lastRenderedPageBreak/>
        <w:t>Gene</w:t>
      </w:r>
      <w:r w:rsidR="00B67C0B">
        <w:t>r</w:t>
      </w:r>
      <w:r>
        <w:t>ate an individual of class Territory</w:t>
      </w:r>
      <w:ins w:id="47" w:author="Pete Rivett" w:date="2021-11-09T18:01:00Z">
        <w:r w:rsidR="00100F9D">
          <w:t xml:space="preserve">. </w:t>
        </w:r>
        <w:r w:rsidR="00100F9D">
          <w:t xml:space="preserve">The URI is the (numeric) id property of the </w:t>
        </w:r>
        <w:r w:rsidR="00100F9D">
          <w:t>territory</w:t>
        </w:r>
        <w:r w:rsidR="00100F9D">
          <w:t xml:space="preserve"> and appended to the URI of the country-specific ontology with a suffix of “-</w:t>
        </w:r>
        <w:r w:rsidR="00100F9D">
          <w:t>Territory</w:t>
        </w:r>
        <w:r w:rsidR="00100F9D">
          <w:t>”</w:t>
        </w:r>
      </w:ins>
      <w:ins w:id="48" w:author="Pete Rivett" w:date="2021-11-09T18:06:00Z">
        <w:r w:rsidR="00B42107">
          <w:t>.</w:t>
        </w:r>
      </w:ins>
    </w:p>
    <w:p w14:paraId="1112319E" w14:textId="33F5F2F9" w:rsidR="00056533" w:rsidRDefault="00056533" w:rsidP="00056533">
      <w:pPr>
        <w:pStyle w:val="ListParagraph"/>
        <w:numPr>
          <w:ilvl w:val="3"/>
          <w:numId w:val="1"/>
        </w:numPr>
        <w:rPr>
          <w:ins w:id="49" w:author="Pete Rivett" w:date="2021-11-09T18:13:00Z"/>
        </w:rPr>
      </w:pPr>
      <w:ins w:id="50" w:author="Pete Rivett" w:date="2021-11-09T18:13:00Z">
        <w:r>
          <w:t xml:space="preserve">Create a rdfs:label for each </w:t>
        </w:r>
        <w:r>
          <w:t>t</w:t>
        </w:r>
        <w:r>
          <w:t>erritory-name</w:t>
        </w:r>
        <w:r>
          <w:t xml:space="preserve"> </w:t>
        </w:r>
        <w:r>
          <w:t>which uses (via language code) a language marked as administrative.</w:t>
        </w:r>
      </w:ins>
    </w:p>
    <w:p w14:paraId="07DEED18" w14:textId="095554D5" w:rsidR="00056533" w:rsidDel="00056533" w:rsidRDefault="00056533" w:rsidP="00AB6426">
      <w:pPr>
        <w:pStyle w:val="ListParagraph"/>
        <w:numPr>
          <w:ilvl w:val="3"/>
          <w:numId w:val="1"/>
        </w:numPr>
        <w:rPr>
          <w:del w:id="51" w:author="Pete Rivett" w:date="2021-11-09T18:13:00Z"/>
        </w:rPr>
      </w:pPr>
    </w:p>
    <w:p w14:paraId="56B0492D" w14:textId="77777777" w:rsidR="00266495" w:rsidRDefault="00266495" w:rsidP="00266495">
      <w:pPr>
        <w:pStyle w:val="ListParagraph"/>
        <w:numPr>
          <w:ilvl w:val="3"/>
          <w:numId w:val="1"/>
        </w:numPr>
      </w:pPr>
      <w:r>
        <w:t>Link to the category “Territory” via isClassifiedBy property</w:t>
      </w:r>
    </w:p>
    <w:p w14:paraId="43F41C4A" w14:textId="77777777" w:rsidR="00266495" w:rsidRDefault="00266495" w:rsidP="00266495">
      <w:pPr>
        <w:pStyle w:val="ListParagraph"/>
        <w:numPr>
          <w:ilvl w:val="3"/>
          <w:numId w:val="1"/>
        </w:numPr>
      </w:pPr>
      <w:r>
        <w:t xml:space="preserve">Link to the country </w:t>
      </w:r>
    </w:p>
    <w:p w14:paraId="06EE0DAA" w14:textId="77777777" w:rsidR="00AB6426" w:rsidRDefault="00AB6426" w:rsidP="00266495"/>
    <w:p w14:paraId="758EF0DF" w14:textId="77777777" w:rsidR="00327400" w:rsidRDefault="00327400" w:rsidP="00327400">
      <w:pPr>
        <w:pStyle w:val="Heading2"/>
      </w:pPr>
      <w:r>
        <w:t>UN M49 region Codes</w:t>
      </w:r>
    </w:p>
    <w:p w14:paraId="07BB8B1C" w14:textId="77777777" w:rsidR="00327400" w:rsidRDefault="00327400" w:rsidP="00266495">
      <w:r>
        <w:t xml:space="preserve">The UN M49 </w:t>
      </w:r>
      <w:r w:rsidR="00D509BD">
        <w:t>information is used to create regions at different levels.</w:t>
      </w:r>
    </w:p>
    <w:p w14:paraId="40D45A75" w14:textId="77777777" w:rsidR="00D509BD" w:rsidRDefault="00D509BD" w:rsidP="00266495">
      <w:r>
        <w:t>The processing is as follows, and makes use of two tools prior to applying XSL.</w:t>
      </w:r>
    </w:p>
    <w:p w14:paraId="2D9F1791" w14:textId="77777777" w:rsidR="00D509BD" w:rsidRPr="00D509BD" w:rsidRDefault="00D509BD" w:rsidP="00D509BD">
      <w:pPr>
        <w:pStyle w:val="ListParagraph"/>
        <w:numPr>
          <w:ilvl w:val="0"/>
          <w:numId w:val="1"/>
        </w:numPr>
      </w:pPr>
      <w:r>
        <w:t xml:space="preserve">TARQL, to convert from CSV to RDF (Turtle) . Available at </w:t>
      </w:r>
      <w:hyperlink r:id="rId5" w:history="1">
        <w:r>
          <w:rPr>
            <w:rStyle w:val="Hyperlink"/>
            <w:rFonts w:eastAsia="Times New Roman"/>
          </w:rPr>
          <w:t>https://github.com/tarql/tarql/releases</w:t>
        </w:r>
      </w:hyperlink>
      <w:r>
        <w:rPr>
          <w:rFonts w:eastAsia="Times New Roman"/>
          <w:color w:val="008A3E"/>
        </w:rPr>
        <w:t xml:space="preserve">. </w:t>
      </w:r>
      <w:r w:rsidRPr="00D509BD">
        <w:t>Note that release 1.2 or later is required</w:t>
      </w:r>
      <w:r>
        <w:t>.</w:t>
      </w:r>
    </w:p>
    <w:p w14:paraId="4B57E014" w14:textId="77777777" w:rsidR="00D509BD" w:rsidRPr="00D509BD" w:rsidRDefault="00D509BD" w:rsidP="00D509BD">
      <w:pPr>
        <w:pStyle w:val="ListParagraph"/>
        <w:numPr>
          <w:ilvl w:val="0"/>
          <w:numId w:val="1"/>
        </w:numPr>
      </w:pPr>
      <w:r w:rsidRPr="00D509BD">
        <w:t>Rapper (part of Raptor), to convert from turtle to RDF/XML. Available  from</w:t>
      </w:r>
      <w:r>
        <w:rPr>
          <w:color w:val="008A3E"/>
        </w:rPr>
        <w:t xml:space="preserve"> </w:t>
      </w:r>
      <w:hyperlink r:id="rId6" w:history="1">
        <w:r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http://download.librdf.org/source/</w:t>
        </w:r>
      </w:hyperlink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. </w:t>
      </w:r>
      <w:r w:rsidRPr="00D509BD">
        <w:t>Version used was 2.0.15</w:t>
      </w:r>
      <w:r>
        <w:t>.</w:t>
      </w:r>
    </w:p>
    <w:p w14:paraId="053C4745" w14:textId="77777777" w:rsidR="00D509BD" w:rsidRDefault="00D509BD" w:rsidP="00D509BD">
      <w:r>
        <w:t>The steps are:</w:t>
      </w:r>
    </w:p>
    <w:p w14:paraId="7486DA09" w14:textId="77777777" w:rsidR="00D509BD" w:rsidRPr="00D509BD" w:rsidRDefault="00D509BD" w:rsidP="00D509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8A3E"/>
        </w:rPr>
      </w:pPr>
      <w:r w:rsidRPr="00D509BD">
        <w:t>Download the English CSV file as M49.csv from the UN site</w:t>
      </w:r>
      <w:r w:rsidRPr="00D509BD">
        <w:rPr>
          <w:rFonts w:eastAsia="Times New Roman"/>
          <w:color w:val="008A3E"/>
        </w:rPr>
        <w:t xml:space="preserve"> </w:t>
      </w:r>
      <w:hyperlink r:id="rId7" w:history="1">
        <w:r w:rsidRPr="00D509BD">
          <w:rPr>
            <w:rStyle w:val="Hyperlink"/>
            <w:rFonts w:eastAsia="Times New Roman"/>
          </w:rPr>
          <w:t>https://unstats.un.org/unsd/methodology/m49/overview/</w:t>
        </w:r>
      </w:hyperlink>
      <w:r w:rsidRPr="00D509BD">
        <w:rPr>
          <w:rFonts w:eastAsia="Times New Roman"/>
          <w:color w:val="008A3E"/>
        </w:rPr>
        <w:t xml:space="preserve"> </w:t>
      </w:r>
    </w:p>
    <w:p w14:paraId="74677F68" w14:textId="77777777" w:rsidR="00D509BD" w:rsidRPr="00D509BD" w:rsidRDefault="00D509BD" w:rsidP="00D509BD">
      <w:pPr>
        <w:pStyle w:val="ListParagraph"/>
        <w:numPr>
          <w:ilvl w:val="0"/>
          <w:numId w:val="5"/>
        </w:numPr>
        <w:spacing w:after="0" w:line="240" w:lineRule="auto"/>
      </w:pPr>
      <w:r w:rsidRPr="00D509BD">
        <w:t>Edit the column headers in Row 1 to remove all spaces and hyphens</w:t>
      </w:r>
    </w:p>
    <w:p w14:paraId="418FA79A" w14:textId="77777777" w:rsidR="00D509BD" w:rsidRPr="00D509BD" w:rsidRDefault="00D509BD" w:rsidP="00D509BD">
      <w:pPr>
        <w:pStyle w:val="ListParagraph"/>
        <w:numPr>
          <w:ilvl w:val="0"/>
          <w:numId w:val="5"/>
        </w:numPr>
      </w:pPr>
      <w:r w:rsidRPr="00D509BD">
        <w:t xml:space="preserve">Run TARQL on the CSV file using </w:t>
      </w:r>
      <w:r>
        <w:t>the SPARQ</w:t>
      </w:r>
      <w:r w:rsidRPr="00D509BD">
        <w:t xml:space="preserve">L file </w:t>
      </w:r>
      <w:r>
        <w:t xml:space="preserve">M49.sparql </w:t>
      </w:r>
      <w:r w:rsidRPr="00D509BD">
        <w:t>included i</w:t>
      </w:r>
      <w:r>
        <w:t xml:space="preserve">n </w:t>
      </w:r>
      <w:r w:rsidRPr="00D509BD">
        <w:t>this specification. The command line is as follows:</w:t>
      </w:r>
    </w:p>
    <w:p w14:paraId="3F1D8B4C" w14:textId="77777777" w:rsidR="00D509BD" w:rsidRDefault="00D509BD" w:rsidP="00D509B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tarql –dedup 1000 M49.sparql M49.csv &gt;m49.rdf</w:t>
      </w:r>
    </w:p>
    <w:p w14:paraId="6B75BFF8" w14:textId="77777777" w:rsidR="00D509BD" w:rsidRPr="00D509BD" w:rsidRDefault="00D509BD" w:rsidP="00D509BD">
      <w:pPr>
        <w:pStyle w:val="ListParagraph"/>
        <w:numPr>
          <w:ilvl w:val="0"/>
          <w:numId w:val="6"/>
        </w:numPr>
      </w:pPr>
      <w:r w:rsidRPr="00D509BD">
        <w:t>Run rapper to convert to RDF/XML. The command line is as follows.</w:t>
      </w:r>
    </w:p>
    <w:p w14:paraId="1F527360" w14:textId="77777777" w:rsidR="00D509BD" w:rsidRDefault="00D509BD" w:rsidP="003922F0">
      <w:pPr>
        <w:spacing w:after="0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rapper -I turtle -o rdfxml-abbrev m49.rdf &gt;m49.xml</w:t>
      </w:r>
    </w:p>
    <w:p w14:paraId="3920DB1B" w14:textId="77777777" w:rsidR="00D509BD" w:rsidRDefault="00D509BD" w:rsidP="00D509BD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3C825B3F" w14:textId="77777777" w:rsidR="00D509BD" w:rsidRDefault="00D509BD" w:rsidP="00D509BD">
      <w:pPr>
        <w:pStyle w:val="ListParagraph"/>
        <w:numPr>
          <w:ilvl w:val="0"/>
          <w:numId w:val="6"/>
        </w:numPr>
        <w:spacing w:after="0" w:line="240" w:lineRule="auto"/>
      </w:pPr>
      <w:r w:rsidRPr="00D509BD">
        <w:t>Apply M49</w:t>
      </w:r>
      <w:r>
        <w:t>-Format</w:t>
      </w:r>
      <w:r w:rsidRPr="00D509BD">
        <w:t xml:space="preserve">.xsl </w:t>
      </w:r>
      <w:r>
        <w:t>to</w:t>
      </w:r>
      <w:r w:rsidRPr="00D509BD">
        <w:t xml:space="preserve"> the output</w:t>
      </w:r>
      <w:r w:rsidR="00234C44">
        <w:t xml:space="preserve"> to clean up the ontology and add boiler plate.</w:t>
      </w:r>
    </w:p>
    <w:p w14:paraId="6FF361D1" w14:textId="77777777" w:rsidR="00234C44" w:rsidRDefault="00234C44" w:rsidP="00234C44">
      <w:pPr>
        <w:spacing w:after="0" w:line="240" w:lineRule="auto"/>
      </w:pPr>
    </w:p>
    <w:p w14:paraId="66FC7846" w14:textId="77777777" w:rsidR="003922F0" w:rsidRDefault="00234C44" w:rsidP="003922F0">
      <w:pPr>
        <w:spacing w:after="0" w:line="240" w:lineRule="auto"/>
      </w:pPr>
      <w:r>
        <w:t>Overall the conversion is as follows.</w:t>
      </w:r>
      <w:r w:rsidR="005951AB">
        <w:t xml:space="preserve"> </w:t>
      </w:r>
      <w:r w:rsidR="003922F0">
        <w:t xml:space="preserve">In general each populated column in the CSV file results in an extra level of GeographicRegion Individual; each is linked to its parent using property isSubregionOf. </w:t>
      </w:r>
    </w:p>
    <w:p w14:paraId="7E9EFE40" w14:textId="77777777" w:rsidR="003922F0" w:rsidRDefault="003922F0" w:rsidP="003922F0">
      <w:pPr>
        <w:spacing w:after="0" w:line="240" w:lineRule="auto"/>
      </w:pPr>
      <w:r>
        <w:t>At the lowest level, that of countries, new individuals are not created, but triples are added linking the counties in the ISO3166-CountryCodes ontology to the M49 ontology. The 3 letter country code from the CSV file is used to look up the correct country URI in the ISO3166-CountryCodes.rdf file.</w:t>
      </w:r>
    </w:p>
    <w:p w14:paraId="348CE1E0" w14:textId="77777777" w:rsidR="003922F0" w:rsidRDefault="005951AB" w:rsidP="003922F0">
      <w:pPr>
        <w:spacing w:after="0" w:line="240" w:lineRule="auto"/>
      </w:pPr>
      <w:r>
        <w:t xml:space="preserve">For each column in the original CSV file </w:t>
      </w:r>
      <w:r w:rsidR="003922F0">
        <w:t>the following table</w:t>
      </w:r>
      <w:r>
        <w:t xml:space="preserve"> </w:t>
      </w:r>
      <w:r w:rsidR="00E11B18">
        <w:t xml:space="preserve">states the corresponding ontology element. Columns </w:t>
      </w:r>
      <w:r w:rsidR="003922F0">
        <w:t>n</w:t>
      </w:r>
      <w:r w:rsidR="00E11B18">
        <w:t xml:space="preserve">ot mentioned here are ignored. Where a value is repeated only one element is created (e.g. Africa appears in many rows but only one Individual is created). </w:t>
      </w:r>
      <w:r w:rsidR="003922F0">
        <w:t>The ontology also includes declarations of Individuals for four GeogarphicRegionKinds which are used as per this table.</w:t>
      </w:r>
    </w:p>
    <w:p w14:paraId="1BC21556" w14:textId="77777777" w:rsidR="00E11B18" w:rsidRDefault="00E11B18" w:rsidP="00234C44">
      <w:pPr>
        <w:spacing w:after="0" w:line="240" w:lineRule="auto"/>
      </w:pPr>
    </w:p>
    <w:p w14:paraId="7FB9383D" w14:textId="77777777" w:rsidR="00234C44" w:rsidRDefault="00234C44" w:rsidP="00234C4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5"/>
        <w:gridCol w:w="4800"/>
      </w:tblGrid>
      <w:tr w:rsidR="00E11B18" w14:paraId="2C14238F" w14:textId="77777777" w:rsidTr="00E11B18">
        <w:tc>
          <w:tcPr>
            <w:tcW w:w="5005" w:type="dxa"/>
          </w:tcPr>
          <w:p w14:paraId="7FAF7E9B" w14:textId="77777777" w:rsidR="00E11B18" w:rsidRPr="00A73C9A" w:rsidRDefault="00E11B18" w:rsidP="00234C44">
            <w:pPr>
              <w:rPr>
                <w:b/>
              </w:rPr>
            </w:pPr>
            <w:r w:rsidRPr="00A73C9A">
              <w:rPr>
                <w:b/>
              </w:rPr>
              <w:t>Column</w:t>
            </w:r>
          </w:p>
        </w:tc>
        <w:tc>
          <w:tcPr>
            <w:tcW w:w="4800" w:type="dxa"/>
          </w:tcPr>
          <w:p w14:paraId="0A9909A8" w14:textId="77777777" w:rsidR="00E11B18" w:rsidRPr="00A73C9A" w:rsidRDefault="00A73C9A" w:rsidP="00234C44">
            <w:pPr>
              <w:rPr>
                <w:b/>
              </w:rPr>
            </w:pPr>
            <w:r w:rsidRPr="00A73C9A">
              <w:rPr>
                <w:b/>
              </w:rPr>
              <w:t>Ontology Mapping</w:t>
            </w:r>
          </w:p>
        </w:tc>
      </w:tr>
      <w:tr w:rsidR="00E11B18" w14:paraId="1C4561DF" w14:textId="77777777" w:rsidTr="00E11B18">
        <w:tc>
          <w:tcPr>
            <w:tcW w:w="5005" w:type="dxa"/>
          </w:tcPr>
          <w:p w14:paraId="1BA50143" w14:textId="77777777" w:rsidR="00E11B18" w:rsidRDefault="00E11B18" w:rsidP="00234C44">
            <w:r>
              <w:t>Global Name</w:t>
            </w:r>
          </w:p>
        </w:tc>
        <w:tc>
          <w:tcPr>
            <w:tcW w:w="4800" w:type="dxa"/>
          </w:tcPr>
          <w:p w14:paraId="242E38CA" w14:textId="77777777" w:rsidR="00E11B18" w:rsidRDefault="00A73C9A" w:rsidP="00234C44">
            <w:r>
              <w:t xml:space="preserve">GeographicRegionKind = </w:t>
            </w:r>
            <w:r w:rsidR="00E11B18">
              <w:t>Planet</w:t>
            </w:r>
          </w:p>
        </w:tc>
      </w:tr>
      <w:tr w:rsidR="00E11B18" w14:paraId="6CB2CDEC" w14:textId="77777777" w:rsidTr="00E11B18">
        <w:tc>
          <w:tcPr>
            <w:tcW w:w="5005" w:type="dxa"/>
          </w:tcPr>
          <w:p w14:paraId="2CC85C3D" w14:textId="77777777" w:rsidR="00E11B18" w:rsidRDefault="00E11B18" w:rsidP="00234C44">
            <w:r>
              <w:t>Region</w:t>
            </w:r>
            <w:r w:rsidR="00A73C9A">
              <w:t xml:space="preserve"> Name</w:t>
            </w:r>
          </w:p>
        </w:tc>
        <w:tc>
          <w:tcPr>
            <w:tcW w:w="4800" w:type="dxa"/>
          </w:tcPr>
          <w:p w14:paraId="1D875ACB" w14:textId="77777777" w:rsidR="00E11B18" w:rsidRDefault="00A73C9A" w:rsidP="00234C44">
            <w:r>
              <w:t xml:space="preserve">GeographicRegionKind = </w:t>
            </w:r>
            <w:r w:rsidR="00E11B18">
              <w:t>Continent</w:t>
            </w:r>
          </w:p>
        </w:tc>
      </w:tr>
      <w:tr w:rsidR="00E11B18" w14:paraId="3602D089" w14:textId="77777777" w:rsidTr="00E11B18">
        <w:tc>
          <w:tcPr>
            <w:tcW w:w="5005" w:type="dxa"/>
          </w:tcPr>
          <w:p w14:paraId="2292CF12" w14:textId="77777777" w:rsidR="00E11B18" w:rsidRDefault="00E11B18" w:rsidP="00234C44">
            <w:r>
              <w:t>Subregion</w:t>
            </w:r>
            <w:r w:rsidR="00A73C9A">
              <w:t xml:space="preserve"> Name</w:t>
            </w:r>
          </w:p>
        </w:tc>
        <w:tc>
          <w:tcPr>
            <w:tcW w:w="4800" w:type="dxa"/>
          </w:tcPr>
          <w:p w14:paraId="751EB496" w14:textId="77777777" w:rsidR="00E11B18" w:rsidRDefault="00A73C9A" w:rsidP="00234C44">
            <w:r>
              <w:t xml:space="preserve">GeographicRegionKind = </w:t>
            </w:r>
            <w:r w:rsidR="00E11B18">
              <w:t>Region</w:t>
            </w:r>
          </w:p>
        </w:tc>
      </w:tr>
      <w:tr w:rsidR="00E11B18" w14:paraId="74224288" w14:textId="77777777" w:rsidTr="00E11B18">
        <w:tc>
          <w:tcPr>
            <w:tcW w:w="5005" w:type="dxa"/>
          </w:tcPr>
          <w:p w14:paraId="2506DCEE" w14:textId="77777777" w:rsidR="00E11B18" w:rsidRDefault="00E11B18" w:rsidP="00234C44">
            <w:r>
              <w:lastRenderedPageBreak/>
              <w:t>Intermediate</w:t>
            </w:r>
            <w:r w:rsidR="00A73C9A">
              <w:t xml:space="preserve"> </w:t>
            </w:r>
            <w:r>
              <w:t>Region</w:t>
            </w:r>
            <w:r w:rsidR="00A73C9A">
              <w:t xml:space="preserve"> Name</w:t>
            </w:r>
          </w:p>
        </w:tc>
        <w:tc>
          <w:tcPr>
            <w:tcW w:w="4800" w:type="dxa"/>
          </w:tcPr>
          <w:p w14:paraId="1356630A" w14:textId="77777777" w:rsidR="00E11B18" w:rsidRDefault="00A73C9A" w:rsidP="00234C44">
            <w:r>
              <w:t>GeographicRegionKind = Subregion</w:t>
            </w:r>
          </w:p>
        </w:tc>
      </w:tr>
      <w:tr w:rsidR="00E11B18" w14:paraId="04001041" w14:textId="77777777" w:rsidTr="00E11B18">
        <w:tc>
          <w:tcPr>
            <w:tcW w:w="5005" w:type="dxa"/>
          </w:tcPr>
          <w:p w14:paraId="615F5BAF" w14:textId="77777777" w:rsidR="00E11B18" w:rsidRDefault="00A73C9A" w:rsidP="00234C44">
            <w:r>
              <w:t>Country or Area</w:t>
            </w:r>
          </w:p>
        </w:tc>
        <w:tc>
          <w:tcPr>
            <w:tcW w:w="4800" w:type="dxa"/>
          </w:tcPr>
          <w:p w14:paraId="224D2137" w14:textId="77777777" w:rsidR="00E11B18" w:rsidRDefault="00A73C9A" w:rsidP="00234C44">
            <w:r>
              <w:t>Used to lookup country in ISO3166-CountryCodes.rdf</w:t>
            </w:r>
          </w:p>
        </w:tc>
      </w:tr>
      <w:tr w:rsidR="00E11B18" w14:paraId="32589756" w14:textId="77777777" w:rsidTr="00E11B18">
        <w:tc>
          <w:tcPr>
            <w:tcW w:w="5005" w:type="dxa"/>
          </w:tcPr>
          <w:p w14:paraId="117C35DA" w14:textId="77777777" w:rsidR="00E11B18" w:rsidRDefault="00A73C9A" w:rsidP="00234C44">
            <w:r>
              <w:t>M49 Code</w:t>
            </w:r>
          </w:p>
        </w:tc>
        <w:tc>
          <w:tcPr>
            <w:tcW w:w="4800" w:type="dxa"/>
          </w:tcPr>
          <w:p w14:paraId="652AB46D" w14:textId="77777777" w:rsidR="00E11B18" w:rsidRDefault="00A73C9A" w:rsidP="00234C44">
            <w:r>
              <w:t>NumericRegionCode property</w:t>
            </w:r>
          </w:p>
        </w:tc>
      </w:tr>
      <w:tr w:rsidR="00E11B18" w14:paraId="75E7E754" w14:textId="77777777" w:rsidTr="00E11B18">
        <w:tc>
          <w:tcPr>
            <w:tcW w:w="5005" w:type="dxa"/>
          </w:tcPr>
          <w:p w14:paraId="0BB27AA3" w14:textId="77777777" w:rsidR="00E11B18" w:rsidRDefault="00E11B18" w:rsidP="00234C44"/>
        </w:tc>
        <w:tc>
          <w:tcPr>
            <w:tcW w:w="4800" w:type="dxa"/>
          </w:tcPr>
          <w:p w14:paraId="59178220" w14:textId="77777777" w:rsidR="00E11B18" w:rsidRDefault="00E11B18" w:rsidP="00234C44"/>
        </w:tc>
      </w:tr>
    </w:tbl>
    <w:p w14:paraId="5CA27C52" w14:textId="77777777" w:rsidR="00E11B18" w:rsidRDefault="00E11B18" w:rsidP="00234C44">
      <w:pPr>
        <w:spacing w:after="0" w:line="240" w:lineRule="auto"/>
      </w:pPr>
    </w:p>
    <w:p w14:paraId="60884AE6" w14:textId="77777777" w:rsidR="00E11B18" w:rsidRDefault="00E11B18" w:rsidP="00234C44">
      <w:pPr>
        <w:spacing w:after="0" w:line="240" w:lineRule="auto"/>
      </w:pPr>
    </w:p>
    <w:p w14:paraId="67AE5615" w14:textId="77777777" w:rsidR="00234C44" w:rsidRPr="00D509BD" w:rsidRDefault="00234C44" w:rsidP="00234C44">
      <w:pPr>
        <w:spacing w:after="0" w:line="240" w:lineRule="auto"/>
      </w:pPr>
    </w:p>
    <w:p w14:paraId="26295F7D" w14:textId="77777777" w:rsidR="00D509BD" w:rsidRDefault="00D509BD" w:rsidP="00D509BD">
      <w:pPr>
        <w:rPr>
          <w:color w:val="008A3E"/>
        </w:rPr>
      </w:pPr>
    </w:p>
    <w:p w14:paraId="1C40FB8E" w14:textId="77777777" w:rsidR="00D509BD" w:rsidRDefault="00D509BD" w:rsidP="00266495"/>
    <w:p w14:paraId="03FF3275" w14:textId="77777777" w:rsidR="0092308B" w:rsidRDefault="0092308B"/>
    <w:sectPr w:rsidR="0092308B" w:rsidSect="00590D05">
      <w:type w:val="nextColumn"/>
      <w:pgSz w:w="15840" w:h="12240" w:orient="landscape" w:code="1"/>
      <w:pgMar w:top="562" w:right="562" w:bottom="562" w:left="562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40B8"/>
    <w:multiLevelType w:val="hybridMultilevel"/>
    <w:tmpl w:val="F47499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8C"/>
    <w:multiLevelType w:val="hybridMultilevel"/>
    <w:tmpl w:val="5D2240B2"/>
    <w:lvl w:ilvl="0" w:tplc="ECAE5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756A4"/>
    <w:multiLevelType w:val="hybridMultilevel"/>
    <w:tmpl w:val="E53A63D0"/>
    <w:lvl w:ilvl="0" w:tplc="21E21D6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24CE1"/>
    <w:multiLevelType w:val="hybridMultilevel"/>
    <w:tmpl w:val="0FE2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64B6B"/>
    <w:multiLevelType w:val="hybridMultilevel"/>
    <w:tmpl w:val="65B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 Rivett">
    <w15:presenceInfo w15:providerId="AD" w15:userId="S-1-5-21-2728369313-364726323-2298207217-1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8B"/>
    <w:rsid w:val="00056533"/>
    <w:rsid w:val="00100F9D"/>
    <w:rsid w:val="00234C44"/>
    <w:rsid w:val="00266495"/>
    <w:rsid w:val="00327400"/>
    <w:rsid w:val="003922F0"/>
    <w:rsid w:val="00417969"/>
    <w:rsid w:val="00590D05"/>
    <w:rsid w:val="005951AB"/>
    <w:rsid w:val="005F1EF0"/>
    <w:rsid w:val="006435EB"/>
    <w:rsid w:val="007503DD"/>
    <w:rsid w:val="007F092A"/>
    <w:rsid w:val="00873730"/>
    <w:rsid w:val="008C5040"/>
    <w:rsid w:val="0092308B"/>
    <w:rsid w:val="00A73C9A"/>
    <w:rsid w:val="00AB6426"/>
    <w:rsid w:val="00B42107"/>
    <w:rsid w:val="00B67C0B"/>
    <w:rsid w:val="00BA1F94"/>
    <w:rsid w:val="00D509BD"/>
    <w:rsid w:val="00E11B18"/>
    <w:rsid w:val="00E3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B731"/>
  <w15:chartTrackingRefBased/>
  <w15:docId w15:val="{4CEE04B5-933C-498F-B10D-7B739ABB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9BD"/>
    <w:rPr>
      <w:color w:val="0563C1"/>
      <w:u w:val="single"/>
    </w:rPr>
  </w:style>
  <w:style w:type="table" w:styleId="TableGrid">
    <w:name w:val="Table Grid"/>
    <w:basedOn w:val="TableNormal"/>
    <w:uiPriority w:val="39"/>
    <w:rsid w:val="00E1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tats.un.org/unsd/methodology/m49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librdf.org/source/" TargetMode="External"/><Relationship Id="rId5" Type="http://schemas.openxmlformats.org/officeDocument/2006/relationships/hyperlink" Target="https://github.com/tarql/tarql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Rivett</dc:creator>
  <cp:keywords/>
  <dc:description/>
  <cp:lastModifiedBy>Pete Rivett</cp:lastModifiedBy>
  <cp:revision>10</cp:revision>
  <dcterms:created xsi:type="dcterms:W3CDTF">2017-08-17T18:02:00Z</dcterms:created>
  <dcterms:modified xsi:type="dcterms:W3CDTF">2021-11-10T02:14:00Z</dcterms:modified>
</cp:coreProperties>
</file>